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7A7C" w:rsidRDefault="002A57D7">
      <w:pPr>
        <w:tabs>
          <w:tab w:val="left" w:pos="0"/>
          <w:tab w:val="left" w:pos="426"/>
        </w:tabs>
        <w:ind w:left="-28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№1</w:t>
      </w:r>
    </w:p>
    <w:p w14:paraId="00000002" w14:textId="3078998C" w:rsidR="009E7A7C" w:rsidRDefault="002A57D7">
      <w:pPr>
        <w:tabs>
          <w:tab w:val="left" w:pos="0"/>
          <w:tab w:val="left" w:pos="426"/>
        </w:tabs>
        <w:ind w:left="-28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на оказание услуг №</w:t>
      </w:r>
      <w:proofErr w:type="spellStart"/>
      <w:r w:rsidR="00337647">
        <w:rPr>
          <w:b/>
          <w:sz w:val="22"/>
          <w:szCs w:val="22"/>
        </w:rPr>
        <w:t>ддммгг</w:t>
      </w:r>
      <w:proofErr w:type="spellEnd"/>
      <w:r w:rsidR="00337647">
        <w:rPr>
          <w:b/>
          <w:sz w:val="22"/>
          <w:szCs w:val="22"/>
        </w:rPr>
        <w:t xml:space="preserve">/номер по порядку </w:t>
      </w:r>
      <w:r>
        <w:rPr>
          <w:b/>
          <w:sz w:val="22"/>
          <w:szCs w:val="22"/>
        </w:rPr>
        <w:t xml:space="preserve">от </w:t>
      </w:r>
      <w:r w:rsidR="00E53EDD">
        <w:rPr>
          <w:b/>
          <w:sz w:val="22"/>
          <w:szCs w:val="22"/>
        </w:rPr>
        <w:t>**</w:t>
      </w:r>
      <w:r w:rsidR="002952D8">
        <w:rPr>
          <w:b/>
          <w:sz w:val="22"/>
          <w:szCs w:val="22"/>
        </w:rPr>
        <w:t xml:space="preserve"> </w:t>
      </w:r>
      <w:r w:rsidR="00E53EDD">
        <w:rPr>
          <w:b/>
          <w:sz w:val="22"/>
          <w:szCs w:val="22"/>
        </w:rPr>
        <w:t>___________</w:t>
      </w:r>
      <w:r>
        <w:rPr>
          <w:b/>
          <w:sz w:val="22"/>
          <w:szCs w:val="22"/>
        </w:rPr>
        <w:t xml:space="preserve"> 202</w:t>
      </w:r>
      <w:r w:rsidR="00D65BB3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г.</w:t>
      </w:r>
    </w:p>
    <w:p w14:paraId="00000003" w14:textId="77777777" w:rsidR="009E7A7C" w:rsidRDefault="009E7A7C">
      <w:pPr>
        <w:tabs>
          <w:tab w:val="left" w:pos="0"/>
          <w:tab w:val="left" w:pos="426"/>
        </w:tabs>
        <w:ind w:left="-284"/>
        <w:jc w:val="center"/>
        <w:rPr>
          <w:b/>
          <w:sz w:val="22"/>
          <w:szCs w:val="22"/>
        </w:rPr>
      </w:pPr>
    </w:p>
    <w:p w14:paraId="00000004" w14:textId="1639FA8A" w:rsidR="009E7A7C" w:rsidRDefault="002A57D7">
      <w:pPr>
        <w:tabs>
          <w:tab w:val="left" w:pos="0"/>
          <w:tab w:val="left" w:pos="426"/>
        </w:tabs>
        <w:ind w:left="-284"/>
        <w:rPr>
          <w:sz w:val="22"/>
          <w:szCs w:val="22"/>
        </w:rPr>
      </w:pPr>
      <w:r>
        <w:rPr>
          <w:sz w:val="22"/>
          <w:szCs w:val="22"/>
        </w:rPr>
        <w:t>г. Москва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                </w:t>
      </w:r>
      <w:r>
        <w:rPr>
          <w:sz w:val="22"/>
          <w:szCs w:val="22"/>
        </w:rPr>
        <w:t xml:space="preserve">  </w:t>
      </w:r>
      <w:r w:rsidR="00B26D52">
        <w:rPr>
          <w:sz w:val="22"/>
          <w:szCs w:val="22"/>
        </w:rPr>
        <w:tab/>
      </w:r>
      <w:r w:rsidR="00AD0242">
        <w:rPr>
          <w:sz w:val="22"/>
          <w:szCs w:val="22"/>
        </w:rPr>
        <w:t xml:space="preserve">     </w:t>
      </w:r>
      <w:r w:rsidR="00E53EDD">
        <w:rPr>
          <w:sz w:val="22"/>
          <w:szCs w:val="22"/>
        </w:rPr>
        <w:t>**</w:t>
      </w:r>
      <w:r w:rsidR="002952D8">
        <w:rPr>
          <w:sz w:val="22"/>
          <w:szCs w:val="22"/>
        </w:rPr>
        <w:t xml:space="preserve"> </w:t>
      </w:r>
      <w:r w:rsidR="00E53EDD">
        <w:rPr>
          <w:sz w:val="22"/>
          <w:szCs w:val="22"/>
        </w:rPr>
        <w:t>________</w:t>
      </w:r>
      <w:r w:rsidR="00FF12B7">
        <w:rPr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 w:rsidR="00D65BB3">
        <w:rPr>
          <w:sz w:val="22"/>
          <w:szCs w:val="22"/>
        </w:rPr>
        <w:t>4</w:t>
      </w:r>
      <w:r>
        <w:rPr>
          <w:sz w:val="22"/>
          <w:szCs w:val="22"/>
        </w:rPr>
        <w:t>г.</w:t>
      </w:r>
    </w:p>
    <w:p w14:paraId="00000005" w14:textId="77777777" w:rsidR="009E7A7C" w:rsidRDefault="009E7A7C">
      <w:pPr>
        <w:tabs>
          <w:tab w:val="left" w:pos="0"/>
          <w:tab w:val="left" w:pos="426"/>
        </w:tabs>
        <w:ind w:left="-284"/>
        <w:jc w:val="both"/>
        <w:rPr>
          <w:b/>
          <w:sz w:val="22"/>
          <w:szCs w:val="22"/>
        </w:rPr>
      </w:pPr>
    </w:p>
    <w:p w14:paraId="00000006" w14:textId="613A60F0" w:rsidR="009E7A7C" w:rsidRDefault="002A57D7">
      <w:pPr>
        <w:tabs>
          <w:tab w:val="left" w:pos="0"/>
          <w:tab w:val="left" w:pos="426"/>
        </w:tabs>
        <w:ind w:left="-28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и стоимость услуг.</w:t>
      </w:r>
    </w:p>
    <w:p w14:paraId="17A5CC14" w14:textId="77777777" w:rsidR="00EF7807" w:rsidRDefault="00EF7807">
      <w:pPr>
        <w:tabs>
          <w:tab w:val="left" w:pos="0"/>
          <w:tab w:val="left" w:pos="426"/>
        </w:tabs>
        <w:ind w:left="-284"/>
        <w:jc w:val="center"/>
        <w:rPr>
          <w:sz w:val="22"/>
          <w:szCs w:val="22"/>
        </w:rPr>
      </w:pPr>
    </w:p>
    <w:p w14:paraId="00000007" w14:textId="6A026EFE" w:rsidR="009E7A7C" w:rsidRDefault="00EF7807" w:rsidP="00B2554F">
      <w:pPr>
        <w:tabs>
          <w:tab w:val="left" w:pos="0"/>
          <w:tab w:val="left" w:pos="426"/>
        </w:tabs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действующий от своего имени, на основании государственной регистрации физического лица в качестве индивидуального предпринимателя</w:t>
      </w:r>
      <w:r w:rsidR="00337647">
        <w:rPr>
          <w:sz w:val="22"/>
          <w:szCs w:val="22"/>
        </w:rPr>
        <w:t>, ИНН</w:t>
      </w:r>
      <w:ins w:id="0" w:author="Dmitry" w:date="2025-02-10T09:54:00Z">
        <w:r w:rsidR="00A42AD0">
          <w:rPr>
            <w:sz w:val="22"/>
            <w:szCs w:val="22"/>
          </w:rPr>
          <w:t xml:space="preserve"> </w:t>
        </w:r>
      </w:ins>
      <w:r w:rsidRPr="00E7246B">
        <w:rPr>
          <w:sz w:val="22"/>
          <w:szCs w:val="22"/>
        </w:rPr>
        <w:t xml:space="preserve">, именуемый в дальнейшем «Исполнитель», с одной стороны, </w:t>
      </w:r>
      <w:r w:rsidR="002A57D7">
        <w:rPr>
          <w:sz w:val="22"/>
          <w:szCs w:val="22"/>
        </w:rPr>
        <w:t>и</w:t>
      </w:r>
      <w:r w:rsidR="002A57D7">
        <w:rPr>
          <w:b/>
          <w:sz w:val="22"/>
          <w:szCs w:val="22"/>
        </w:rPr>
        <w:t xml:space="preserve"> </w:t>
      </w:r>
      <w:bookmarkStart w:id="1" w:name="_Hlk156412310"/>
      <w:bookmarkStart w:id="2" w:name="_Hlk156412035"/>
      <w:r w:rsidR="0079039F" w:rsidRPr="00CB2433">
        <w:rPr>
          <w:b/>
          <w:sz w:val="22"/>
          <w:szCs w:val="22"/>
          <w:highlight w:val="yellow"/>
        </w:rPr>
        <w:t xml:space="preserve">Общество с ограниченной ответственностью </w:t>
      </w:r>
      <w:bookmarkEnd w:id="1"/>
      <w:bookmarkEnd w:id="2"/>
      <w:r w:rsidR="007E3902" w:rsidRPr="00CB2433">
        <w:rPr>
          <w:b/>
          <w:sz w:val="22"/>
          <w:szCs w:val="22"/>
          <w:highlight w:val="yellow"/>
        </w:rPr>
        <w:t>«»</w:t>
      </w:r>
      <w:r w:rsidR="007E3902" w:rsidRPr="00CB2433">
        <w:rPr>
          <w:rFonts w:eastAsia="MS Mincho"/>
          <w:highlight w:val="yellow"/>
        </w:rPr>
        <w:t>,</w:t>
      </w:r>
      <w:r w:rsidR="007E3902">
        <w:rPr>
          <w:sz w:val="22"/>
          <w:szCs w:val="22"/>
        </w:rPr>
        <w:t xml:space="preserve"> в лице </w:t>
      </w:r>
      <w:r w:rsidR="007E3902" w:rsidRPr="00CB2433">
        <w:rPr>
          <w:sz w:val="22"/>
          <w:szCs w:val="22"/>
          <w:highlight w:val="yellow"/>
        </w:rPr>
        <w:t>директора</w:t>
      </w:r>
      <w:r w:rsidR="00337647">
        <w:rPr>
          <w:sz w:val="22"/>
          <w:szCs w:val="22"/>
          <w:highlight w:val="yellow"/>
        </w:rPr>
        <w:t>/генерального директора</w:t>
      </w:r>
      <w:r w:rsidR="007E3902" w:rsidRPr="00CB2433">
        <w:rPr>
          <w:sz w:val="22"/>
          <w:szCs w:val="22"/>
          <w:highlight w:val="yellow"/>
        </w:rPr>
        <w:t xml:space="preserve"> </w:t>
      </w:r>
      <w:r w:rsidR="00580216" w:rsidRPr="00CB2433">
        <w:rPr>
          <w:sz w:val="22"/>
          <w:szCs w:val="22"/>
          <w:highlight w:val="yellow"/>
        </w:rPr>
        <w:t>,</w:t>
      </w:r>
      <w:r w:rsidR="00580216">
        <w:rPr>
          <w:sz w:val="22"/>
          <w:szCs w:val="22"/>
        </w:rPr>
        <w:t xml:space="preserve"> </w:t>
      </w:r>
      <w:r w:rsidR="00580216" w:rsidRPr="00B36D95">
        <w:rPr>
          <w:sz w:val="22"/>
          <w:szCs w:val="22"/>
        </w:rPr>
        <w:t>действу</w:t>
      </w:r>
      <w:r w:rsidR="00580216">
        <w:rPr>
          <w:sz w:val="22"/>
          <w:szCs w:val="22"/>
        </w:rPr>
        <w:t>ющего</w:t>
      </w:r>
      <w:r w:rsidR="00580216" w:rsidRPr="00B36D95">
        <w:rPr>
          <w:sz w:val="22"/>
          <w:szCs w:val="22"/>
        </w:rPr>
        <w:t xml:space="preserve"> </w:t>
      </w:r>
      <w:r w:rsidR="007E3902" w:rsidRPr="00B36D95">
        <w:rPr>
          <w:sz w:val="22"/>
          <w:szCs w:val="22"/>
        </w:rPr>
        <w:t>на основании Устава</w:t>
      </w:r>
      <w:r w:rsidR="002952D8">
        <w:rPr>
          <w:sz w:val="22"/>
          <w:szCs w:val="22"/>
        </w:rPr>
        <w:t xml:space="preserve">, именуемое в дальнейшем  «Заказчик», </w:t>
      </w:r>
      <w:r w:rsidR="002A57D7">
        <w:rPr>
          <w:sz w:val="22"/>
          <w:szCs w:val="22"/>
        </w:rPr>
        <w:t xml:space="preserve">с другой стороны,  вместе именуемые «Стороны», заключили настоящее Приложение №1 (далее – «Приложение») к  Договору </w:t>
      </w:r>
      <w:r w:rsidR="00B26D52">
        <w:rPr>
          <w:sz w:val="22"/>
          <w:szCs w:val="22"/>
        </w:rPr>
        <w:t>№</w:t>
      </w:r>
      <w:r w:rsidR="00E53EDD">
        <w:rPr>
          <w:sz w:val="22"/>
          <w:szCs w:val="22"/>
        </w:rPr>
        <w:t>___________</w:t>
      </w:r>
      <w:r w:rsidR="002A57D7">
        <w:rPr>
          <w:sz w:val="22"/>
          <w:szCs w:val="22"/>
        </w:rPr>
        <w:t xml:space="preserve"> от</w:t>
      </w:r>
      <w:r w:rsidR="002952D8">
        <w:rPr>
          <w:sz w:val="22"/>
          <w:szCs w:val="22"/>
        </w:rPr>
        <w:t xml:space="preserve"> </w:t>
      </w:r>
      <w:r w:rsidR="00E53EDD">
        <w:rPr>
          <w:sz w:val="22"/>
          <w:szCs w:val="22"/>
        </w:rPr>
        <w:t>**</w:t>
      </w:r>
      <w:r w:rsidR="008A3215">
        <w:rPr>
          <w:sz w:val="22"/>
          <w:szCs w:val="22"/>
        </w:rPr>
        <w:t xml:space="preserve"> </w:t>
      </w:r>
      <w:r w:rsidR="00E53EDD">
        <w:rPr>
          <w:sz w:val="22"/>
          <w:szCs w:val="22"/>
        </w:rPr>
        <w:t>___________</w:t>
      </w:r>
      <w:r w:rsidR="00FF12B7">
        <w:rPr>
          <w:sz w:val="22"/>
          <w:szCs w:val="22"/>
        </w:rPr>
        <w:t xml:space="preserve"> </w:t>
      </w:r>
      <w:r w:rsidR="002A57D7">
        <w:rPr>
          <w:sz w:val="22"/>
          <w:szCs w:val="22"/>
        </w:rPr>
        <w:t>202</w:t>
      </w:r>
      <w:r w:rsidR="00D65BB3">
        <w:rPr>
          <w:sz w:val="22"/>
          <w:szCs w:val="22"/>
        </w:rPr>
        <w:t>4</w:t>
      </w:r>
      <w:r w:rsidR="002A57D7">
        <w:rPr>
          <w:sz w:val="22"/>
          <w:szCs w:val="22"/>
        </w:rPr>
        <w:t>г.  (далее – «Договор») о следующем:</w:t>
      </w:r>
    </w:p>
    <w:p w14:paraId="00000008" w14:textId="77777777" w:rsidR="009E7A7C" w:rsidRDefault="009E7A7C">
      <w:pPr>
        <w:tabs>
          <w:tab w:val="left" w:pos="0"/>
          <w:tab w:val="left" w:pos="426"/>
        </w:tabs>
        <w:ind w:left="-284"/>
        <w:jc w:val="both"/>
        <w:rPr>
          <w:sz w:val="22"/>
          <w:szCs w:val="22"/>
        </w:rPr>
      </w:pPr>
    </w:p>
    <w:p w14:paraId="00000009" w14:textId="77777777" w:rsidR="009E7A7C" w:rsidRPr="00BD7F62" w:rsidRDefault="002A57D7" w:rsidP="000622D9">
      <w:pPr>
        <w:tabs>
          <w:tab w:val="left" w:pos="0"/>
        </w:tabs>
        <w:jc w:val="both"/>
        <w:rPr>
          <w:color w:val="000000"/>
          <w:sz w:val="22"/>
          <w:szCs w:val="22"/>
        </w:rPr>
      </w:pPr>
      <w:r w:rsidRPr="00BD7F62">
        <w:rPr>
          <w:color w:val="000000"/>
          <w:sz w:val="22"/>
          <w:szCs w:val="22"/>
        </w:rPr>
        <w:t xml:space="preserve">Исполнитель обязуется исполнять поручения Заказчика собственными силами или силами, привлекаемых по согласованию сторон специалистов: </w:t>
      </w:r>
    </w:p>
    <w:p w14:paraId="0000000A" w14:textId="77777777" w:rsidR="009E7A7C" w:rsidRPr="00BD7F62" w:rsidRDefault="009E7A7C" w:rsidP="000622D9">
      <w:pPr>
        <w:tabs>
          <w:tab w:val="left" w:pos="0"/>
        </w:tabs>
        <w:jc w:val="both"/>
        <w:rPr>
          <w:color w:val="000000"/>
          <w:sz w:val="22"/>
          <w:szCs w:val="22"/>
        </w:rPr>
      </w:pPr>
    </w:p>
    <w:p w14:paraId="2F3F2E20" w14:textId="2DDC57FA" w:rsidR="00610554" w:rsidRPr="00BD08D5" w:rsidRDefault="005B4494" w:rsidP="00BD08D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BD7F62">
        <w:rPr>
          <w:sz w:val="22"/>
          <w:szCs w:val="22"/>
        </w:rPr>
        <w:t xml:space="preserve">Проведение </w:t>
      </w:r>
      <w:r w:rsidR="00337647">
        <w:rPr>
          <w:sz w:val="22"/>
          <w:szCs w:val="22"/>
        </w:rPr>
        <w:t xml:space="preserve">аудита товародвижения, а именно </w:t>
      </w:r>
      <w:r w:rsidRPr="00BD7F62">
        <w:rPr>
          <w:sz w:val="22"/>
          <w:szCs w:val="22"/>
        </w:rPr>
        <w:t>сверки по движению товарных остатков, сверки по товарам в пути с детализацией, сверки по штрафам между личным</w:t>
      </w:r>
      <w:r w:rsidRPr="000622D9">
        <w:rPr>
          <w:sz w:val="22"/>
          <w:szCs w:val="22"/>
        </w:rPr>
        <w:t xml:space="preserve">и кабинетами Заказчика с идентификаторами </w:t>
      </w:r>
      <w:r w:rsidR="00FF12B7">
        <w:rPr>
          <w:sz w:val="22"/>
          <w:szCs w:val="22"/>
        </w:rPr>
        <w:t>_______________________________________________________________________________________</w:t>
      </w:r>
      <w:r w:rsidR="00BD08D5">
        <w:rPr>
          <w:sz w:val="22"/>
          <w:szCs w:val="22"/>
        </w:rPr>
        <w:t xml:space="preserve"> </w:t>
      </w:r>
      <w:r w:rsidRPr="00BD08D5">
        <w:rPr>
          <w:sz w:val="22"/>
          <w:szCs w:val="22"/>
        </w:rPr>
        <w:t xml:space="preserve">и </w:t>
      </w:r>
      <w:r w:rsidR="00CB2433">
        <w:rPr>
          <w:sz w:val="22"/>
          <w:szCs w:val="22"/>
        </w:rPr>
        <w:t xml:space="preserve">ООО </w:t>
      </w:r>
      <w:ins w:id="3" w:author="Mary Mary" w:date="2024-10-04T16:23:00Z">
        <w:r w:rsidR="00337647">
          <w:rPr>
            <w:sz w:val="22"/>
            <w:szCs w:val="22"/>
          </w:rPr>
          <w:t>«</w:t>
        </w:r>
      </w:ins>
      <w:r w:rsidR="00CB2433">
        <w:rPr>
          <w:sz w:val="22"/>
          <w:szCs w:val="22"/>
        </w:rPr>
        <w:t>РВБ</w:t>
      </w:r>
      <w:ins w:id="4" w:author="Mary Mary" w:date="2024-10-04T16:23:00Z">
        <w:r w:rsidR="00337647">
          <w:rPr>
            <w:sz w:val="22"/>
            <w:szCs w:val="22"/>
          </w:rPr>
          <w:t>»</w:t>
        </w:r>
      </w:ins>
      <w:r w:rsidR="00CB2433">
        <w:rPr>
          <w:sz w:val="22"/>
          <w:szCs w:val="22"/>
        </w:rPr>
        <w:t xml:space="preserve"> (</w:t>
      </w:r>
      <w:r w:rsidRPr="00BD08D5">
        <w:rPr>
          <w:sz w:val="22"/>
          <w:szCs w:val="22"/>
        </w:rPr>
        <w:t>ООО</w:t>
      </w:r>
      <w:ins w:id="5" w:author="Mary Mary" w:date="2024-10-04T16:23:00Z">
        <w:r w:rsidR="00337647">
          <w:rPr>
            <w:sz w:val="22"/>
            <w:szCs w:val="22"/>
          </w:rPr>
          <w:t xml:space="preserve"> «</w:t>
        </w:r>
      </w:ins>
      <w:proofErr w:type="spellStart"/>
      <w:del w:id="6" w:author="Mary Mary" w:date="2024-10-04T16:23:00Z">
        <w:r w:rsidRPr="00BD08D5" w:rsidDel="00337647">
          <w:rPr>
            <w:sz w:val="22"/>
            <w:szCs w:val="22"/>
          </w:rPr>
          <w:delText xml:space="preserve"> “</w:delText>
        </w:r>
      </w:del>
      <w:r w:rsidRPr="00BD08D5">
        <w:rPr>
          <w:sz w:val="22"/>
          <w:szCs w:val="22"/>
        </w:rPr>
        <w:t>Вайлдберриз</w:t>
      </w:r>
      <w:proofErr w:type="spellEnd"/>
      <w:ins w:id="7" w:author="Mary Mary" w:date="2024-10-04T16:24:00Z">
        <w:r w:rsidR="00337647">
          <w:rPr>
            <w:sz w:val="22"/>
            <w:szCs w:val="22"/>
          </w:rPr>
          <w:t>»</w:t>
        </w:r>
      </w:ins>
      <w:del w:id="8" w:author="Mary Mary" w:date="2024-10-04T16:24:00Z">
        <w:r w:rsidRPr="00BD08D5" w:rsidDel="00337647">
          <w:rPr>
            <w:sz w:val="22"/>
            <w:szCs w:val="22"/>
          </w:rPr>
          <w:delText>”</w:delText>
        </w:r>
      </w:del>
      <w:r w:rsidR="00CB2433">
        <w:rPr>
          <w:sz w:val="22"/>
          <w:szCs w:val="22"/>
        </w:rPr>
        <w:t xml:space="preserve">) </w:t>
      </w:r>
      <w:r w:rsidRPr="00BD08D5">
        <w:rPr>
          <w:sz w:val="22"/>
          <w:szCs w:val="22"/>
        </w:rPr>
        <w:t xml:space="preserve"> (далее Маркетплейс) за весь период торговли на маркетплейсе.</w:t>
      </w:r>
    </w:p>
    <w:p w14:paraId="0000000C" w14:textId="77777777" w:rsidR="009E7A7C" w:rsidRPr="000622D9" w:rsidRDefault="002A57D7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jc w:val="both"/>
        <w:rPr>
          <w:sz w:val="22"/>
          <w:szCs w:val="22"/>
        </w:rPr>
      </w:pPr>
      <w:r w:rsidRPr="000622D9">
        <w:rPr>
          <w:sz w:val="22"/>
          <w:szCs w:val="22"/>
        </w:rPr>
        <w:t xml:space="preserve">1.1. В рамках финансовой сверки предполагается проведение следующих работ: </w:t>
      </w:r>
    </w:p>
    <w:p w14:paraId="0000000D" w14:textId="2B56C7B1" w:rsidR="009E7A7C" w:rsidRPr="000622D9" w:rsidRDefault="002A57D7" w:rsidP="00062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0622D9">
        <w:rPr>
          <w:sz w:val="22"/>
          <w:szCs w:val="22"/>
        </w:rPr>
        <w:t xml:space="preserve">Проведение сверки Актов приёмки товаров Маркетплейса и данных из системы учёта Заказчика </w:t>
      </w:r>
    </w:p>
    <w:p w14:paraId="0000000E" w14:textId="12E23FDC" w:rsidR="009E7A7C" w:rsidRPr="000622D9" w:rsidRDefault="002A57D7" w:rsidP="00062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0622D9">
        <w:rPr>
          <w:sz w:val="22"/>
          <w:szCs w:val="22"/>
        </w:rPr>
        <w:t>Проведение сверки между Актами приёмки и фактическим количество</w:t>
      </w:r>
      <w:r w:rsidR="00AD58DB">
        <w:rPr>
          <w:sz w:val="22"/>
          <w:szCs w:val="22"/>
        </w:rPr>
        <w:t>м</w:t>
      </w:r>
      <w:r w:rsidRPr="000622D9">
        <w:rPr>
          <w:sz w:val="22"/>
          <w:szCs w:val="22"/>
        </w:rPr>
        <w:t xml:space="preserve"> товаров: реализованных, утилизированных, находящихся на остатках Маркетплейса</w:t>
      </w:r>
    </w:p>
    <w:p w14:paraId="0000000F" w14:textId="77777777" w:rsidR="009E7A7C" w:rsidRPr="000622D9" w:rsidRDefault="002A57D7" w:rsidP="00062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0622D9">
        <w:rPr>
          <w:sz w:val="22"/>
          <w:szCs w:val="22"/>
        </w:rPr>
        <w:t xml:space="preserve">Проведение сверки между выплатами сделанными Маркетплейсом в адрес Заказчика и начислений, которые должны были быть сделаны исходя из данных по продажам. </w:t>
      </w:r>
    </w:p>
    <w:p w14:paraId="00000010" w14:textId="1823E057" w:rsidR="009E7A7C" w:rsidRPr="000622D9" w:rsidRDefault="002A57D7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jc w:val="both"/>
        <w:rPr>
          <w:sz w:val="22"/>
          <w:szCs w:val="22"/>
        </w:rPr>
      </w:pPr>
      <w:r w:rsidRPr="000622D9">
        <w:rPr>
          <w:sz w:val="22"/>
          <w:szCs w:val="22"/>
        </w:rPr>
        <w:t xml:space="preserve">1.2. Результатом сверки является </w:t>
      </w:r>
    </w:p>
    <w:p w14:paraId="00000011" w14:textId="0F92C45D" w:rsidR="009E7A7C" w:rsidRPr="000622D9" w:rsidRDefault="002A57D7" w:rsidP="00062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0622D9">
        <w:rPr>
          <w:sz w:val="22"/>
          <w:szCs w:val="22"/>
        </w:rPr>
        <w:t>Сводный файл с данными по расхождениям при приёмке товара с указанием поставок, в которых были обнаружены расхождения</w:t>
      </w:r>
      <w:r w:rsidR="006C2094" w:rsidRPr="000622D9">
        <w:rPr>
          <w:sz w:val="22"/>
          <w:szCs w:val="22"/>
        </w:rPr>
        <w:t xml:space="preserve">.  </w:t>
      </w:r>
    </w:p>
    <w:p w14:paraId="7EBBA85E" w14:textId="3FBFAE59" w:rsidR="006C2094" w:rsidRPr="000622D9" w:rsidRDefault="006C2094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720"/>
        <w:rPr>
          <w:sz w:val="22"/>
          <w:szCs w:val="22"/>
        </w:rPr>
      </w:pPr>
      <w:r w:rsidRPr="000622D9">
        <w:rPr>
          <w:noProof/>
          <w:sz w:val="22"/>
          <w:szCs w:val="22"/>
        </w:rPr>
        <w:drawing>
          <wp:inline distT="0" distB="0" distL="0" distR="0" wp14:anchorId="0A2E8443" wp14:editId="1884F535">
            <wp:extent cx="5215236" cy="135967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68" cy="13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9BC" w14:textId="1CA7C152" w:rsidR="006C2094" w:rsidRPr="000622D9" w:rsidRDefault="006C2094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720"/>
        <w:rPr>
          <w:sz w:val="22"/>
          <w:szCs w:val="22"/>
        </w:rPr>
      </w:pPr>
      <w:r w:rsidRPr="000622D9">
        <w:rPr>
          <w:noProof/>
          <w:sz w:val="22"/>
          <w:szCs w:val="22"/>
        </w:rPr>
        <w:drawing>
          <wp:inline distT="0" distB="0" distL="0" distR="0" wp14:anchorId="6AB01FBB" wp14:editId="2B74A712">
            <wp:extent cx="5285697" cy="15743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797" cy="15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D087740" w:rsidR="009E7A7C" w:rsidRPr="000622D9" w:rsidRDefault="002A57D7" w:rsidP="00062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0622D9">
        <w:rPr>
          <w:sz w:val="22"/>
          <w:szCs w:val="22"/>
        </w:rPr>
        <w:t xml:space="preserve">Сводный файл с данными по расхождениям при реализации, утилизации и фактическим остаткам на складе маркетплейса с указанием дат возникновения расхождений, при возможности их установить. </w:t>
      </w:r>
    </w:p>
    <w:p w14:paraId="18D39490" w14:textId="154B36A1" w:rsidR="00840864" w:rsidRPr="000622D9" w:rsidRDefault="00840864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360"/>
        <w:rPr>
          <w:sz w:val="22"/>
          <w:szCs w:val="22"/>
        </w:rPr>
      </w:pPr>
      <w:r w:rsidRPr="000622D9">
        <w:rPr>
          <w:noProof/>
          <w:sz w:val="22"/>
          <w:szCs w:val="22"/>
        </w:rPr>
        <w:lastRenderedPageBreak/>
        <w:drawing>
          <wp:inline distT="0" distB="0" distL="0" distR="0" wp14:anchorId="017B8959" wp14:editId="78A37C08">
            <wp:extent cx="6120765" cy="1590261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104" cy="15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3BB9B93D" w:rsidR="009E7A7C" w:rsidRPr="000622D9" w:rsidRDefault="00840864" w:rsidP="00062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 w:rsidRPr="000622D9">
        <w:rPr>
          <w:sz w:val="22"/>
          <w:szCs w:val="22"/>
        </w:rPr>
        <w:t xml:space="preserve">Данные по товарам, которые были отправлены клиентам, но при этом не были выкуплены или возвращены на склад для последующей реализации </w:t>
      </w:r>
    </w:p>
    <w:p w14:paraId="321E88BF" w14:textId="06205E2F" w:rsidR="00840864" w:rsidRPr="000622D9" w:rsidRDefault="00840864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360"/>
        <w:rPr>
          <w:sz w:val="22"/>
          <w:szCs w:val="22"/>
        </w:rPr>
      </w:pPr>
      <w:r w:rsidRPr="000622D9">
        <w:rPr>
          <w:noProof/>
          <w:sz w:val="22"/>
          <w:szCs w:val="22"/>
        </w:rPr>
        <w:drawing>
          <wp:inline distT="0" distB="0" distL="0" distR="0" wp14:anchorId="22C9DEDC" wp14:editId="14103BB8">
            <wp:extent cx="6120765" cy="161411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346" cy="16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4F97" w14:textId="77777777" w:rsidR="006C2094" w:rsidRPr="000622D9" w:rsidRDefault="006C2094" w:rsidP="000622D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rPr>
          <w:sz w:val="22"/>
          <w:szCs w:val="22"/>
        </w:rPr>
      </w:pPr>
    </w:p>
    <w:p w14:paraId="00000014" w14:textId="2D4EF026" w:rsidR="009E7A7C" w:rsidRPr="000622D9" w:rsidRDefault="00305ED2" w:rsidP="000622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Передача результатов оказанных услуг</w:t>
      </w:r>
      <w:r w:rsidR="006C2094" w:rsidRPr="000622D9">
        <w:rPr>
          <w:sz w:val="22"/>
          <w:szCs w:val="22"/>
        </w:rPr>
        <w:t xml:space="preserve"> осуществляется путём направления результатов </w:t>
      </w:r>
      <w:r>
        <w:rPr>
          <w:sz w:val="22"/>
          <w:szCs w:val="22"/>
        </w:rPr>
        <w:t xml:space="preserve">оказанных услуг </w:t>
      </w:r>
      <w:r w:rsidR="006C2094" w:rsidRPr="000622D9">
        <w:rPr>
          <w:sz w:val="22"/>
          <w:szCs w:val="22"/>
        </w:rPr>
        <w:t>на электронную почту Заказчика</w:t>
      </w:r>
      <w:r w:rsidR="00337647">
        <w:rPr>
          <w:sz w:val="22"/>
          <w:szCs w:val="22"/>
        </w:rPr>
        <w:t xml:space="preserve"> или в другие согласованные каналы коммуникации</w:t>
      </w:r>
      <w:r w:rsidR="006C2094" w:rsidRPr="000622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 виде </w:t>
      </w:r>
      <w:r w:rsidR="00EA03CF" w:rsidRPr="000622D9">
        <w:rPr>
          <w:sz w:val="22"/>
          <w:szCs w:val="22"/>
        </w:rPr>
        <w:t xml:space="preserve">редактируемых файлов </w:t>
      </w:r>
      <w:r w:rsidR="00EA03CF" w:rsidRPr="000622D9">
        <w:rPr>
          <w:sz w:val="22"/>
          <w:szCs w:val="22"/>
          <w:lang w:val="en-US"/>
        </w:rPr>
        <w:t>Excel</w:t>
      </w:r>
      <w:r w:rsidR="00EA03CF" w:rsidRPr="000622D9">
        <w:rPr>
          <w:sz w:val="22"/>
          <w:szCs w:val="22"/>
        </w:rPr>
        <w:t xml:space="preserve"> с ключевыми результатами, а также первичных данных (Акты, Недельные отчёты реализации и другие первичные документы </w:t>
      </w:r>
      <w:proofErr w:type="gramStart"/>
      <w:r w:rsidR="00EA03CF" w:rsidRPr="000622D9">
        <w:rPr>
          <w:sz w:val="22"/>
          <w:szCs w:val="22"/>
        </w:rPr>
        <w:t xml:space="preserve">от ООО </w:t>
      </w:r>
      <w:ins w:id="9" w:author="Mary Mary" w:date="2024-10-04T16:24:00Z">
        <w:r w:rsidR="00337647">
          <w:rPr>
            <w:sz w:val="22"/>
            <w:szCs w:val="22"/>
          </w:rPr>
          <w:t>«</w:t>
        </w:r>
      </w:ins>
      <w:r w:rsidR="00CB2433">
        <w:rPr>
          <w:sz w:val="22"/>
          <w:szCs w:val="22"/>
        </w:rPr>
        <w:t>РВБ</w:t>
      </w:r>
      <w:ins w:id="10" w:author="Mary Mary" w:date="2024-10-04T16:25:00Z">
        <w:r w:rsidR="00337647">
          <w:rPr>
            <w:sz w:val="22"/>
            <w:szCs w:val="22"/>
          </w:rPr>
          <w:t>»</w:t>
        </w:r>
      </w:ins>
      <w:r w:rsidR="00EA03CF" w:rsidRPr="000622D9">
        <w:rPr>
          <w:sz w:val="22"/>
          <w:szCs w:val="22"/>
        </w:rPr>
        <w:t xml:space="preserve"> </w:t>
      </w:r>
      <w:r w:rsidR="00CB2433">
        <w:rPr>
          <w:sz w:val="22"/>
          <w:szCs w:val="22"/>
        </w:rPr>
        <w:t xml:space="preserve">(ООО </w:t>
      </w:r>
      <w:ins w:id="11" w:author="Mary Mary" w:date="2024-10-04T16:25:00Z">
        <w:r w:rsidR="00337647">
          <w:rPr>
            <w:sz w:val="22"/>
            <w:szCs w:val="22"/>
          </w:rPr>
          <w:t>«</w:t>
        </w:r>
      </w:ins>
      <w:proofErr w:type="spellStart"/>
      <w:r w:rsidR="00CB2433">
        <w:rPr>
          <w:sz w:val="22"/>
          <w:szCs w:val="22"/>
        </w:rPr>
        <w:t>Вайлдберриз</w:t>
      </w:r>
      <w:proofErr w:type="spellEnd"/>
      <w:ins w:id="12" w:author="Mary Mary" w:date="2024-10-04T16:25:00Z">
        <w:r w:rsidR="00337647">
          <w:rPr>
            <w:sz w:val="22"/>
            <w:szCs w:val="22"/>
          </w:rPr>
          <w:t>»</w:t>
        </w:r>
      </w:ins>
      <w:r w:rsidR="00CB2433">
        <w:rPr>
          <w:sz w:val="22"/>
          <w:szCs w:val="22"/>
        </w:rPr>
        <w:t>)</w:t>
      </w:r>
      <w:proofErr w:type="gramEnd"/>
      <w:r w:rsidR="00CB2433">
        <w:rPr>
          <w:sz w:val="22"/>
          <w:szCs w:val="22"/>
        </w:rPr>
        <w:t xml:space="preserve"> </w:t>
      </w:r>
      <w:r w:rsidR="00EA03CF" w:rsidRPr="000622D9">
        <w:rPr>
          <w:sz w:val="22"/>
          <w:szCs w:val="22"/>
        </w:rPr>
        <w:t>используемые в расчётах)</w:t>
      </w:r>
      <w:r w:rsidR="00BD7F62">
        <w:rPr>
          <w:sz w:val="22"/>
          <w:szCs w:val="22"/>
        </w:rPr>
        <w:t>.</w:t>
      </w:r>
    </w:p>
    <w:p w14:paraId="240D3BF1" w14:textId="3688FD99" w:rsidR="006C2094" w:rsidRPr="000622D9" w:rsidRDefault="006C2094" w:rsidP="000622D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2"/>
        </w:tabs>
        <w:spacing w:line="276" w:lineRule="auto"/>
        <w:ind w:left="0"/>
        <w:jc w:val="both"/>
        <w:rPr>
          <w:sz w:val="22"/>
          <w:szCs w:val="22"/>
        </w:rPr>
      </w:pPr>
    </w:p>
    <w:p w14:paraId="00000015" w14:textId="77777777" w:rsidR="009E7A7C" w:rsidRPr="000622D9" w:rsidRDefault="002A57D7" w:rsidP="000622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 xml:space="preserve">Стоимость услуг и порядок расчетов: </w:t>
      </w:r>
    </w:p>
    <w:p w14:paraId="00000016" w14:textId="11980105" w:rsidR="009E7A7C" w:rsidRPr="000622D9" w:rsidRDefault="00BD7F62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22"/>
          <w:szCs w:val="22"/>
        </w:rPr>
      </w:pPr>
      <w:r w:rsidRPr="000622D9">
        <w:rPr>
          <w:sz w:val="22"/>
          <w:szCs w:val="22"/>
        </w:rPr>
        <w:t>3</w:t>
      </w:r>
      <w:r w:rsidR="002A57D7" w:rsidRPr="000622D9">
        <w:rPr>
          <w:sz w:val="22"/>
          <w:szCs w:val="22"/>
        </w:rPr>
        <w:t xml:space="preserve">.1. </w:t>
      </w:r>
      <w:r w:rsidR="002A57D7" w:rsidRPr="000622D9">
        <w:rPr>
          <w:color w:val="000000"/>
          <w:sz w:val="22"/>
          <w:szCs w:val="22"/>
        </w:rPr>
        <w:t xml:space="preserve">Стоимость услуг по настоящему Приложению составляет: </w:t>
      </w:r>
    </w:p>
    <w:p w14:paraId="00000017" w14:textId="45DFB466" w:rsidR="009E7A7C" w:rsidRPr="00C54936" w:rsidRDefault="00580216" w:rsidP="00062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both"/>
        <w:rPr>
          <w:color w:val="000000"/>
          <w:sz w:val="22"/>
          <w:szCs w:val="22"/>
          <w:highlight w:val="yellow"/>
        </w:rPr>
      </w:pPr>
      <w:r w:rsidRPr="00C54936">
        <w:rPr>
          <w:sz w:val="22"/>
          <w:szCs w:val="22"/>
          <w:highlight w:val="yellow"/>
        </w:rPr>
        <w:t>10</w:t>
      </w:r>
      <w:r w:rsidR="00B2554F" w:rsidRPr="00C54936">
        <w:rPr>
          <w:sz w:val="22"/>
          <w:szCs w:val="22"/>
          <w:highlight w:val="yellow"/>
        </w:rPr>
        <w:t>0</w:t>
      </w:r>
      <w:r w:rsidR="00FF12B7" w:rsidRPr="00C54936">
        <w:rPr>
          <w:sz w:val="22"/>
          <w:szCs w:val="22"/>
          <w:highlight w:val="yellow"/>
        </w:rPr>
        <w:t xml:space="preserve"> </w:t>
      </w:r>
      <w:r w:rsidR="00BD08D5" w:rsidRPr="00C54936">
        <w:rPr>
          <w:sz w:val="22"/>
          <w:szCs w:val="22"/>
          <w:highlight w:val="yellow"/>
        </w:rPr>
        <w:t xml:space="preserve">000 </w:t>
      </w:r>
      <w:r w:rsidR="002A57D7" w:rsidRPr="00C54936">
        <w:rPr>
          <w:sz w:val="22"/>
          <w:szCs w:val="22"/>
          <w:highlight w:val="yellow"/>
        </w:rPr>
        <w:t>(</w:t>
      </w:r>
      <w:r w:rsidRPr="00C54936">
        <w:rPr>
          <w:sz w:val="22"/>
          <w:szCs w:val="22"/>
          <w:highlight w:val="yellow"/>
        </w:rPr>
        <w:t>сто</w:t>
      </w:r>
      <w:r w:rsidR="00781BB7" w:rsidRPr="00C54936">
        <w:rPr>
          <w:sz w:val="22"/>
          <w:szCs w:val="22"/>
          <w:highlight w:val="yellow"/>
        </w:rPr>
        <w:t xml:space="preserve"> </w:t>
      </w:r>
      <w:r w:rsidR="00BD08D5" w:rsidRPr="00C54936">
        <w:rPr>
          <w:sz w:val="22"/>
          <w:szCs w:val="22"/>
          <w:highlight w:val="yellow"/>
        </w:rPr>
        <w:t xml:space="preserve">тысяч) </w:t>
      </w:r>
      <w:r w:rsidR="002A57D7" w:rsidRPr="00C54936">
        <w:rPr>
          <w:color w:val="000000"/>
          <w:sz w:val="22"/>
          <w:szCs w:val="22"/>
          <w:highlight w:val="yellow"/>
        </w:rPr>
        <w:t>рублей, без НДС</w:t>
      </w:r>
      <w:r w:rsidR="00707B2B" w:rsidRPr="00C54936">
        <w:rPr>
          <w:color w:val="000000"/>
          <w:sz w:val="22"/>
          <w:szCs w:val="22"/>
          <w:highlight w:val="yellow"/>
        </w:rPr>
        <w:t>. Оплачивается авансовым платежом</w:t>
      </w:r>
      <w:r w:rsidR="00BD1839">
        <w:rPr>
          <w:color w:val="000000"/>
          <w:sz w:val="22"/>
          <w:szCs w:val="22"/>
          <w:highlight w:val="yellow"/>
        </w:rPr>
        <w:t xml:space="preserve"> в течение 5 (пяти) дней после подписания Договора</w:t>
      </w:r>
      <w:r w:rsidR="00707B2B" w:rsidRPr="00C54936">
        <w:rPr>
          <w:color w:val="000000"/>
          <w:sz w:val="22"/>
          <w:szCs w:val="22"/>
          <w:highlight w:val="yellow"/>
        </w:rPr>
        <w:t xml:space="preserve">. </w:t>
      </w:r>
    </w:p>
    <w:p w14:paraId="00000018" w14:textId="77777777" w:rsidR="009E7A7C" w:rsidRPr="000622D9" w:rsidRDefault="002A57D7" w:rsidP="00062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>Дополнительная стоимость услуг, связанная с результатами работы, может быть согласована сторонами в рамках дополнительного Приложения к Договору.</w:t>
      </w:r>
    </w:p>
    <w:p w14:paraId="00000019" w14:textId="77777777" w:rsidR="009E7A7C" w:rsidRPr="000622D9" w:rsidRDefault="009E7A7C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sz w:val="22"/>
          <w:szCs w:val="22"/>
        </w:rPr>
      </w:pPr>
    </w:p>
    <w:p w14:paraId="0000001A" w14:textId="0F6BDB63" w:rsidR="009E7A7C" w:rsidRPr="000622D9" w:rsidRDefault="00BD7F62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22"/>
          <w:szCs w:val="22"/>
        </w:rPr>
      </w:pPr>
      <w:r w:rsidRPr="000622D9">
        <w:rPr>
          <w:sz w:val="22"/>
          <w:szCs w:val="22"/>
        </w:rPr>
        <w:t>3</w:t>
      </w:r>
      <w:r w:rsidR="002A57D7" w:rsidRPr="000622D9">
        <w:rPr>
          <w:sz w:val="22"/>
          <w:szCs w:val="22"/>
        </w:rPr>
        <w:t xml:space="preserve">.2. </w:t>
      </w:r>
      <w:r w:rsidR="002A57D7" w:rsidRPr="000622D9">
        <w:rPr>
          <w:color w:val="000000"/>
          <w:sz w:val="22"/>
          <w:szCs w:val="22"/>
        </w:rPr>
        <w:t>Стоимость услуги может быть изменена по согласованию сторон в случае необходимости проведения дополнительных работ</w:t>
      </w:r>
      <w:r w:rsidR="006C2094" w:rsidRPr="000622D9">
        <w:rPr>
          <w:color w:val="000000"/>
          <w:sz w:val="22"/>
          <w:szCs w:val="22"/>
        </w:rPr>
        <w:t xml:space="preserve">. </w:t>
      </w:r>
      <w:r w:rsidR="002A57D7" w:rsidRPr="000622D9">
        <w:rPr>
          <w:color w:val="000000"/>
          <w:sz w:val="22"/>
          <w:szCs w:val="22"/>
        </w:rPr>
        <w:t xml:space="preserve">В случае необходимости значительного превышения времени необходимого для выполнения работ, в связи с запросом Заказчика, стороны могут согласовать изменение условий Договора и данного Приложения. </w:t>
      </w:r>
    </w:p>
    <w:p w14:paraId="0000001B" w14:textId="77777777" w:rsidR="009E7A7C" w:rsidRPr="000622D9" w:rsidRDefault="009E7A7C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sz w:val="22"/>
          <w:szCs w:val="22"/>
        </w:rPr>
      </w:pPr>
    </w:p>
    <w:p w14:paraId="00000020" w14:textId="77777777" w:rsidR="009E7A7C" w:rsidRPr="000622D9" w:rsidRDefault="009E7A7C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22"/>
          <w:szCs w:val="22"/>
        </w:rPr>
      </w:pPr>
    </w:p>
    <w:p w14:paraId="00000021" w14:textId="6602E657" w:rsidR="009E7A7C" w:rsidRPr="000622D9" w:rsidRDefault="002A57D7" w:rsidP="000622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 xml:space="preserve">Сроки оказания услуг: </w:t>
      </w:r>
    </w:p>
    <w:p w14:paraId="00000022" w14:textId="5437401D" w:rsidR="009E7A7C" w:rsidRPr="000622D9" w:rsidRDefault="00BD7F62" w:rsidP="000622D9">
      <w:pPr>
        <w:tabs>
          <w:tab w:val="left" w:pos="0"/>
        </w:tabs>
        <w:jc w:val="both"/>
        <w:rPr>
          <w:sz w:val="22"/>
          <w:szCs w:val="22"/>
        </w:rPr>
      </w:pPr>
      <w:r w:rsidRPr="000622D9">
        <w:rPr>
          <w:sz w:val="22"/>
          <w:szCs w:val="22"/>
        </w:rPr>
        <w:t>4</w:t>
      </w:r>
      <w:r w:rsidR="002A57D7" w:rsidRPr="000622D9">
        <w:rPr>
          <w:sz w:val="22"/>
          <w:szCs w:val="22"/>
        </w:rPr>
        <w:t xml:space="preserve">.1. </w:t>
      </w:r>
      <w:r w:rsidR="002A57D7" w:rsidRPr="000622D9">
        <w:rPr>
          <w:color w:val="000000"/>
          <w:sz w:val="22"/>
          <w:szCs w:val="22"/>
        </w:rPr>
        <w:t xml:space="preserve">Исполнитель приступает к оказанию услуг по настоящему Приложению после получения авансового платежа, предусмотренного п. </w:t>
      </w:r>
      <w:r w:rsidRPr="000622D9">
        <w:rPr>
          <w:color w:val="000000"/>
          <w:sz w:val="22"/>
          <w:szCs w:val="22"/>
        </w:rPr>
        <w:t>3</w:t>
      </w:r>
      <w:r w:rsidR="002A57D7" w:rsidRPr="000622D9">
        <w:rPr>
          <w:color w:val="000000"/>
          <w:sz w:val="22"/>
          <w:szCs w:val="22"/>
        </w:rPr>
        <w:t>.</w:t>
      </w:r>
      <w:r w:rsidR="00BD1839">
        <w:rPr>
          <w:sz w:val="22"/>
          <w:szCs w:val="22"/>
        </w:rPr>
        <w:t>1</w:t>
      </w:r>
      <w:r w:rsidR="002A57D7" w:rsidRPr="000622D9">
        <w:rPr>
          <w:color w:val="000000"/>
          <w:sz w:val="22"/>
          <w:szCs w:val="22"/>
        </w:rPr>
        <w:t xml:space="preserve">. настоящего </w:t>
      </w:r>
      <w:ins w:id="13" w:author="Mary Mary" w:date="2024-10-04T17:42:00Z">
        <w:r w:rsidR="00BD1839">
          <w:rPr>
            <w:color w:val="000000"/>
            <w:sz w:val="22"/>
            <w:szCs w:val="22"/>
          </w:rPr>
          <w:t>Приложения</w:t>
        </w:r>
      </w:ins>
      <w:r w:rsidR="002A57D7" w:rsidRPr="000622D9">
        <w:rPr>
          <w:color w:val="000000"/>
          <w:sz w:val="22"/>
          <w:szCs w:val="22"/>
        </w:rPr>
        <w:t xml:space="preserve">. </w:t>
      </w:r>
    </w:p>
    <w:p w14:paraId="00000024" w14:textId="05A9A65E" w:rsidR="009E7A7C" w:rsidRPr="000622D9" w:rsidRDefault="00BD7F62" w:rsidP="000622D9">
      <w:pPr>
        <w:tabs>
          <w:tab w:val="left" w:pos="0"/>
          <w:tab w:val="left" w:pos="127"/>
        </w:tabs>
        <w:jc w:val="both"/>
        <w:rPr>
          <w:color w:val="000000"/>
          <w:sz w:val="22"/>
          <w:szCs w:val="22"/>
        </w:rPr>
      </w:pPr>
      <w:r w:rsidRPr="000622D9">
        <w:rPr>
          <w:sz w:val="22"/>
          <w:szCs w:val="22"/>
        </w:rPr>
        <w:t>4</w:t>
      </w:r>
      <w:r w:rsidR="002A57D7" w:rsidRPr="000622D9">
        <w:rPr>
          <w:sz w:val="22"/>
          <w:szCs w:val="22"/>
        </w:rPr>
        <w:t xml:space="preserve">.2. Срок оказания услуг в рамках </w:t>
      </w:r>
      <w:r w:rsidR="00305ED2">
        <w:rPr>
          <w:sz w:val="22"/>
          <w:szCs w:val="22"/>
        </w:rPr>
        <w:t>настоящего Приложения</w:t>
      </w:r>
      <w:r w:rsidR="002A57D7" w:rsidRPr="000622D9">
        <w:rPr>
          <w:sz w:val="22"/>
          <w:szCs w:val="22"/>
        </w:rPr>
        <w:t xml:space="preserve"> составляет 20 рабочих дней с</w:t>
      </w:r>
      <w:r w:rsidR="00305ED2">
        <w:rPr>
          <w:sz w:val="22"/>
          <w:szCs w:val="22"/>
        </w:rPr>
        <w:t xml:space="preserve"> момента подписания настоящего Приложения</w:t>
      </w:r>
      <w:r w:rsidR="002A57D7" w:rsidRPr="000622D9">
        <w:rPr>
          <w:sz w:val="22"/>
          <w:szCs w:val="22"/>
        </w:rPr>
        <w:t xml:space="preserve"> и проведения авансового платежа Заказчиком. </w:t>
      </w:r>
    </w:p>
    <w:p w14:paraId="00000025" w14:textId="77777777" w:rsidR="009E7A7C" w:rsidRPr="000622D9" w:rsidRDefault="002A57D7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 xml:space="preserve">Исполнитель имеет право привлекать к оказанию услуг третьих лиц оставаясь ответственным перед Заказчиком за исполнение обязательств по Договору. </w:t>
      </w:r>
    </w:p>
    <w:p w14:paraId="00000026" w14:textId="77777777" w:rsidR="009E7A7C" w:rsidRPr="000622D9" w:rsidRDefault="009E7A7C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284"/>
        <w:jc w:val="both"/>
        <w:rPr>
          <w:color w:val="000000"/>
          <w:sz w:val="22"/>
          <w:szCs w:val="22"/>
        </w:rPr>
      </w:pPr>
    </w:p>
    <w:p w14:paraId="00000027" w14:textId="178E137A" w:rsidR="009E7A7C" w:rsidRPr="000622D9" w:rsidRDefault="002A57D7" w:rsidP="000622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>Во всем остальном, что не предусмотрено настоящим Приложением, Стороны руководствуются Договором и законодательством Российской Федерации.</w:t>
      </w:r>
    </w:p>
    <w:p w14:paraId="00000028" w14:textId="77777777" w:rsidR="009E7A7C" w:rsidRPr="000622D9" w:rsidRDefault="002A57D7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 xml:space="preserve">Настоящее Приложение является неотъемлемой частью Договора, вступает в силу с момента его подписания Сторонами и действует до полного исполнения Сторонами своих обязательств. </w:t>
      </w:r>
    </w:p>
    <w:p w14:paraId="00000029" w14:textId="77777777" w:rsidR="009E7A7C" w:rsidRPr="000622D9" w:rsidRDefault="002A57D7" w:rsidP="000622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both"/>
        <w:rPr>
          <w:color w:val="000000"/>
          <w:sz w:val="22"/>
          <w:szCs w:val="22"/>
        </w:rPr>
      </w:pPr>
      <w:r w:rsidRPr="000622D9">
        <w:rPr>
          <w:color w:val="000000"/>
          <w:sz w:val="22"/>
          <w:szCs w:val="22"/>
        </w:rPr>
        <w:t>Настоящее Приложение составлено в 2 (двух) экземплярах, имеющих равную юридическую силу, по одному экземпляру для каждой из Сторон.</w:t>
      </w:r>
    </w:p>
    <w:p w14:paraId="0000002A" w14:textId="77777777" w:rsidR="009E7A7C" w:rsidRDefault="009E7A7C" w:rsidP="000622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jc w:val="both"/>
        <w:rPr>
          <w:color w:val="000000"/>
          <w:sz w:val="22"/>
          <w:szCs w:val="22"/>
        </w:rPr>
      </w:pPr>
    </w:p>
    <w:p w14:paraId="0000002B" w14:textId="77777777" w:rsidR="009E7A7C" w:rsidRDefault="009E7A7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ind w:left="-284"/>
        <w:jc w:val="both"/>
        <w:rPr>
          <w:b/>
          <w:color w:val="000000"/>
          <w:sz w:val="22"/>
          <w:szCs w:val="22"/>
        </w:rPr>
      </w:pPr>
    </w:p>
    <w:p w14:paraId="0000002C" w14:textId="77777777" w:rsidR="009E7A7C" w:rsidRDefault="002A57D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ind w:left="-284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Подписи Сторон:</w:t>
      </w:r>
    </w:p>
    <w:p w14:paraId="0000002D" w14:textId="77777777" w:rsidR="009E7A7C" w:rsidRDefault="009E7A7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ind w:left="-284"/>
        <w:jc w:val="center"/>
        <w:rPr>
          <w:b/>
          <w:sz w:val="22"/>
          <w:szCs w:val="22"/>
        </w:rPr>
      </w:pPr>
    </w:p>
    <w:p w14:paraId="0000002E" w14:textId="77777777" w:rsidR="009E7A7C" w:rsidRDefault="009E7A7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ind w:left="-284"/>
        <w:jc w:val="both"/>
        <w:rPr>
          <w:b/>
          <w:sz w:val="22"/>
          <w:szCs w:val="22"/>
        </w:rPr>
      </w:pPr>
    </w:p>
    <w:p w14:paraId="0000002F" w14:textId="77777777" w:rsidR="009E7A7C" w:rsidRDefault="002A57D7">
      <w:pPr>
        <w:ind w:right="-97"/>
        <w:jc w:val="both"/>
        <w:rPr>
          <w:sz w:val="24"/>
          <w:szCs w:val="24"/>
        </w:rPr>
      </w:pPr>
      <w:r>
        <w:rPr>
          <w:b/>
          <w:sz w:val="22"/>
          <w:szCs w:val="22"/>
        </w:rPr>
        <w:t>ЗАКАЗЧИК                                                                                     ИСПОЛНИТЕЛЬ</w:t>
      </w:r>
    </w:p>
    <w:p w14:paraId="1D304477" w14:textId="77777777" w:rsidR="00D4389A" w:rsidRDefault="00D4389A" w:rsidP="00854DE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2"/>
          <w:szCs w:val="22"/>
        </w:rPr>
      </w:pPr>
    </w:p>
    <w:p w14:paraId="0E66E255" w14:textId="77777777" w:rsidR="007E3902" w:rsidRDefault="007E3902" w:rsidP="007E390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2"/>
          <w:szCs w:val="22"/>
        </w:rPr>
      </w:pPr>
      <w:bookmarkStart w:id="14" w:name="_Hlk154069298"/>
      <w:r>
        <w:rPr>
          <w:bCs/>
          <w:color w:val="000000"/>
          <w:sz w:val="22"/>
          <w:szCs w:val="22"/>
        </w:rPr>
        <w:t>Генеральный д</w:t>
      </w:r>
      <w:r w:rsidRPr="002A29F2">
        <w:rPr>
          <w:bCs/>
          <w:color w:val="000000"/>
          <w:sz w:val="22"/>
          <w:szCs w:val="22"/>
        </w:rPr>
        <w:t>иректор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Индивидуальный предприниматель</w:t>
      </w:r>
    </w:p>
    <w:bookmarkEnd w:id="14"/>
    <w:p w14:paraId="2316D0DE" w14:textId="68304DCB" w:rsidR="00580216" w:rsidRPr="008977F3" w:rsidRDefault="00E53EDD" w:rsidP="00580216">
      <w:pPr>
        <w:widowControl w:val="0"/>
        <w:rPr>
          <w:color w:val="000000"/>
          <w:sz w:val="22"/>
          <w:szCs w:val="22"/>
        </w:rPr>
      </w:pPr>
      <w:r>
        <w:rPr>
          <w:sz w:val="22"/>
          <w:szCs w:val="22"/>
        </w:rPr>
        <w:t>__</w:t>
      </w:r>
      <w:r w:rsidRPr="00E53EDD">
        <w:rPr>
          <w:sz w:val="22"/>
          <w:szCs w:val="22"/>
          <w:highlight w:val="yellow"/>
        </w:rPr>
        <w:t>____________________</w:t>
      </w:r>
      <w:r>
        <w:rPr>
          <w:sz w:val="22"/>
          <w:szCs w:val="22"/>
        </w:rPr>
        <w:t>______</w:t>
      </w:r>
      <w:r w:rsidR="00580216" w:rsidRPr="008977F3">
        <w:rPr>
          <w:color w:val="000000"/>
          <w:sz w:val="22"/>
          <w:szCs w:val="22"/>
        </w:rPr>
        <w:tab/>
      </w:r>
      <w:r w:rsidR="00580216" w:rsidRPr="008977F3">
        <w:rPr>
          <w:color w:val="000000"/>
          <w:sz w:val="22"/>
          <w:szCs w:val="22"/>
        </w:rPr>
        <w:tab/>
        <w:t xml:space="preserve">            </w:t>
      </w:r>
      <w:r w:rsidR="00580216" w:rsidRPr="008977F3">
        <w:rPr>
          <w:color w:val="000000"/>
          <w:sz w:val="22"/>
          <w:szCs w:val="22"/>
        </w:rPr>
        <w:tab/>
      </w:r>
      <w:r w:rsidR="00580216" w:rsidRPr="008977F3">
        <w:rPr>
          <w:color w:val="000000"/>
          <w:sz w:val="22"/>
          <w:szCs w:val="22"/>
        </w:rPr>
        <w:tab/>
      </w:r>
      <w:r w:rsidR="00580216">
        <w:rPr>
          <w:color w:val="000000"/>
          <w:sz w:val="22"/>
          <w:szCs w:val="22"/>
        </w:rPr>
        <w:tab/>
      </w:r>
    </w:p>
    <w:p w14:paraId="3D579B4E" w14:textId="77777777" w:rsidR="00580216" w:rsidRDefault="00580216" w:rsidP="00580216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color w:val="000000"/>
          <w:sz w:val="22"/>
          <w:szCs w:val="22"/>
        </w:rPr>
      </w:pPr>
      <w:bookmarkStart w:id="15" w:name="_heading=h.gjdgxs" w:colFirst="0" w:colLast="0"/>
      <w:bookmarkEnd w:id="15"/>
    </w:p>
    <w:p w14:paraId="64EDE430" w14:textId="77777777" w:rsidR="00580216" w:rsidRDefault="00580216" w:rsidP="00580216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color w:val="000000"/>
          <w:sz w:val="22"/>
          <w:szCs w:val="22"/>
        </w:rPr>
      </w:pPr>
    </w:p>
    <w:p w14:paraId="1557F203" w14:textId="2ADA5367" w:rsidR="00580216" w:rsidRDefault="00580216" w:rsidP="00580216">
      <w:pPr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16" w:name="_heading=h.1fob9te" w:colFirst="0" w:colLast="0"/>
      <w:bookmarkEnd w:id="16"/>
      <w:r>
        <w:rPr>
          <w:color w:val="000000"/>
          <w:sz w:val="22"/>
          <w:szCs w:val="22"/>
        </w:rPr>
        <w:t>_____________________ /</w:t>
      </w:r>
      <w:r>
        <w:t xml:space="preserve"> </w:t>
      </w:r>
      <w:r w:rsidR="00E53EDD">
        <w:rPr>
          <w:sz w:val="22"/>
          <w:szCs w:val="22"/>
          <w:highlight w:val="yellow"/>
        </w:rPr>
        <w:t>________________</w:t>
      </w:r>
      <w:r w:rsidRPr="00CB2433">
        <w:rPr>
          <w:highlight w:val="yellow"/>
        </w:rPr>
        <w:t>.</w:t>
      </w:r>
      <w:r w:rsidRPr="00CB2433">
        <w:rPr>
          <w:color w:val="000000"/>
          <w:sz w:val="22"/>
          <w:szCs w:val="22"/>
          <w:highlight w:val="yellow"/>
        </w:rPr>
        <w:t>/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___________________ /</w:t>
      </w:r>
      <w:r>
        <w:br/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p w14:paraId="00000036" w14:textId="7CDC1B78" w:rsidR="009E7A7C" w:rsidRPr="0005634E" w:rsidRDefault="009E7A7C" w:rsidP="00580216">
      <w:pPr>
        <w:widowControl w:val="0"/>
      </w:pPr>
    </w:p>
    <w:sectPr w:rsidR="009E7A7C" w:rsidRPr="0005634E" w:rsidSect="00725F81">
      <w:pgSz w:w="11906" w:h="16838"/>
      <w:pgMar w:top="1134" w:right="850" w:bottom="99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A40"/>
    <w:multiLevelType w:val="hybridMultilevel"/>
    <w:tmpl w:val="FBC668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FB"/>
    <w:multiLevelType w:val="multilevel"/>
    <w:tmpl w:val="03040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E13CAF"/>
    <w:multiLevelType w:val="multilevel"/>
    <w:tmpl w:val="7D5234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407ACA"/>
    <w:multiLevelType w:val="multilevel"/>
    <w:tmpl w:val="CD641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AB32C6"/>
    <w:multiLevelType w:val="multilevel"/>
    <w:tmpl w:val="7BF4A8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y">
    <w15:presenceInfo w15:providerId="None" w15:userId="Dmitry"/>
  </w15:person>
  <w15:person w15:author="Mary Mary">
    <w15:presenceInfo w15:providerId="Windows Live" w15:userId="277c8bb5562cb4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A7C"/>
    <w:rsid w:val="0005634E"/>
    <w:rsid w:val="000622D9"/>
    <w:rsid w:val="000625E4"/>
    <w:rsid w:val="000B279B"/>
    <w:rsid w:val="000B42C8"/>
    <w:rsid w:val="000C4BA9"/>
    <w:rsid w:val="001728E0"/>
    <w:rsid w:val="001859A7"/>
    <w:rsid w:val="002312A0"/>
    <w:rsid w:val="0025625D"/>
    <w:rsid w:val="00283052"/>
    <w:rsid w:val="00287A46"/>
    <w:rsid w:val="002952D8"/>
    <w:rsid w:val="00296CDB"/>
    <w:rsid w:val="002A57D7"/>
    <w:rsid w:val="002D6BBE"/>
    <w:rsid w:val="00305ED2"/>
    <w:rsid w:val="00337647"/>
    <w:rsid w:val="00347315"/>
    <w:rsid w:val="0037570B"/>
    <w:rsid w:val="003A72C1"/>
    <w:rsid w:val="003C15C9"/>
    <w:rsid w:val="003D2A40"/>
    <w:rsid w:val="004061F9"/>
    <w:rsid w:val="00413CAE"/>
    <w:rsid w:val="00472AF4"/>
    <w:rsid w:val="00477E58"/>
    <w:rsid w:val="004B5188"/>
    <w:rsid w:val="00580216"/>
    <w:rsid w:val="0058127D"/>
    <w:rsid w:val="0059446F"/>
    <w:rsid w:val="005B39D8"/>
    <w:rsid w:val="005B4494"/>
    <w:rsid w:val="00610554"/>
    <w:rsid w:val="00676465"/>
    <w:rsid w:val="00680007"/>
    <w:rsid w:val="006C2094"/>
    <w:rsid w:val="006F4185"/>
    <w:rsid w:val="00707B2B"/>
    <w:rsid w:val="00725F81"/>
    <w:rsid w:val="00781BB7"/>
    <w:rsid w:val="00782B3A"/>
    <w:rsid w:val="0079039F"/>
    <w:rsid w:val="00795FE1"/>
    <w:rsid w:val="007B5FFF"/>
    <w:rsid w:val="007D7D12"/>
    <w:rsid w:val="007E3902"/>
    <w:rsid w:val="007F15D0"/>
    <w:rsid w:val="00840864"/>
    <w:rsid w:val="00847972"/>
    <w:rsid w:val="00854DE0"/>
    <w:rsid w:val="0089509F"/>
    <w:rsid w:val="008A3215"/>
    <w:rsid w:val="00930A9B"/>
    <w:rsid w:val="00944B72"/>
    <w:rsid w:val="00950037"/>
    <w:rsid w:val="009546D4"/>
    <w:rsid w:val="00973FEF"/>
    <w:rsid w:val="009A3EE2"/>
    <w:rsid w:val="009B45C7"/>
    <w:rsid w:val="009E7A7C"/>
    <w:rsid w:val="00A157DC"/>
    <w:rsid w:val="00A23F66"/>
    <w:rsid w:val="00A32A8E"/>
    <w:rsid w:val="00A42AD0"/>
    <w:rsid w:val="00A7104B"/>
    <w:rsid w:val="00AA1CED"/>
    <w:rsid w:val="00AD0242"/>
    <w:rsid w:val="00AD58DB"/>
    <w:rsid w:val="00AE0613"/>
    <w:rsid w:val="00B21EE6"/>
    <w:rsid w:val="00B229A3"/>
    <w:rsid w:val="00B2554F"/>
    <w:rsid w:val="00B26D52"/>
    <w:rsid w:val="00BB6F25"/>
    <w:rsid w:val="00BB7299"/>
    <w:rsid w:val="00BD08D5"/>
    <w:rsid w:val="00BD1839"/>
    <w:rsid w:val="00BD7F62"/>
    <w:rsid w:val="00C12DCC"/>
    <w:rsid w:val="00C54936"/>
    <w:rsid w:val="00C65B8B"/>
    <w:rsid w:val="00CB0AA6"/>
    <w:rsid w:val="00CB2433"/>
    <w:rsid w:val="00CB5EF5"/>
    <w:rsid w:val="00CE43FB"/>
    <w:rsid w:val="00CE4F70"/>
    <w:rsid w:val="00D00052"/>
    <w:rsid w:val="00D4389A"/>
    <w:rsid w:val="00D65BB3"/>
    <w:rsid w:val="00DA76FB"/>
    <w:rsid w:val="00DD50D5"/>
    <w:rsid w:val="00E0494E"/>
    <w:rsid w:val="00E32B12"/>
    <w:rsid w:val="00E53B57"/>
    <w:rsid w:val="00E53EDD"/>
    <w:rsid w:val="00E907E0"/>
    <w:rsid w:val="00EA03CF"/>
    <w:rsid w:val="00EB7A55"/>
    <w:rsid w:val="00EE10C3"/>
    <w:rsid w:val="00EF7807"/>
    <w:rsid w:val="00FB410A"/>
    <w:rsid w:val="00FF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4BD1"/>
  <w15:docId w15:val="{48188C40-0DE4-4920-A79A-A1C9464B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51"/>
  </w:style>
  <w:style w:type="paragraph" w:styleId="Heading1">
    <w:name w:val="heading 1"/>
    <w:basedOn w:val="Normal"/>
    <w:next w:val="Normal"/>
    <w:link w:val="Heading1Char"/>
    <w:uiPriority w:val="9"/>
    <w:qFormat/>
    <w:rsid w:val="009071A2"/>
    <w:pPr>
      <w:keepNext/>
      <w:keepLines/>
      <w:suppressAutoHyphens/>
      <w:spacing w:before="480" w:after="480"/>
      <w:jc w:val="center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Subtitle"/>
    <w:link w:val="TitleChar"/>
    <w:uiPriority w:val="10"/>
    <w:qFormat/>
    <w:rsid w:val="009071A2"/>
    <w:pPr>
      <w:spacing w:before="240" w:after="60"/>
      <w:jc w:val="center"/>
    </w:pPr>
    <w:rPr>
      <w:rFonts w:ascii="Arial" w:hAnsi="Arial"/>
      <w:b/>
      <w:caps/>
      <w:spacing w:val="20"/>
      <w:kern w:val="28"/>
      <w:sz w:val="32"/>
    </w:r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99"/>
    <w:qFormat/>
    <w:rsid w:val="00AC0A51"/>
    <w:rPr>
      <w:kern w:val="2"/>
      <w:lang w:eastAsia="en-US"/>
    </w:rPr>
  </w:style>
  <w:style w:type="paragraph" w:styleId="ListParagraph">
    <w:name w:val="List Paragraph"/>
    <w:basedOn w:val="Normal"/>
    <w:uiPriority w:val="34"/>
    <w:qFormat/>
    <w:rsid w:val="00CF2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6211B6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0C135B"/>
    <w:pPr>
      <w:spacing w:after="80"/>
      <w:jc w:val="both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0C135B"/>
    <w:rPr>
      <w:rFonts w:ascii="Arial" w:hAnsi="Arial" w:cs="Times New Roman"/>
      <w:kern w:val="0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227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7343"/>
    <w:rPr>
      <w:rFonts w:ascii="Tahoma" w:hAnsi="Tahoma" w:cs="Tahoma"/>
      <w:kern w:val="0"/>
      <w:sz w:val="16"/>
      <w:szCs w:val="16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2273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27343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27343"/>
    <w:rPr>
      <w:rFonts w:ascii="Times New Roman" w:hAnsi="Times New Roman" w:cs="Times New Roman"/>
      <w:kern w:val="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27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27343"/>
    <w:rPr>
      <w:rFonts w:ascii="Times New Roman" w:hAnsi="Times New Roman" w:cs="Times New Roman"/>
      <w:b/>
      <w:bCs/>
      <w:kern w:val="0"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8038DC"/>
  </w:style>
  <w:style w:type="character" w:styleId="Hyperlink">
    <w:name w:val="Hyperlink"/>
    <w:basedOn w:val="DefaultParagraphFont"/>
    <w:uiPriority w:val="99"/>
    <w:rsid w:val="00545A56"/>
    <w:rPr>
      <w:rFonts w:cs="Times New Roman"/>
      <w:color w:val="0563C1"/>
      <w:u w:val="single"/>
    </w:rPr>
  </w:style>
  <w:style w:type="table" w:styleId="TableGrid">
    <w:name w:val="Table Grid"/>
    <w:basedOn w:val="TableNormal"/>
    <w:locked/>
    <w:rsid w:val="00092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071A2"/>
    <w:rPr>
      <w:rFonts w:ascii="Times New Roman" w:eastAsia="Times New Roman" w:hAnsi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071A2"/>
    <w:rPr>
      <w:rFonts w:ascii="Arial" w:eastAsia="Times New Roman" w:hAnsi="Arial"/>
      <w:b/>
      <w:caps/>
      <w:spacing w:val="20"/>
      <w:kern w:val="28"/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071A2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rsid w:val="001301F4"/>
    <w:pPr>
      <w:tabs>
        <w:tab w:val="center" w:pos="4153"/>
        <w:tab w:val="right" w:pos="8306"/>
      </w:tabs>
      <w:spacing w:before="60"/>
      <w:jc w:val="both"/>
    </w:pPr>
    <w:rPr>
      <w:sz w:val="24"/>
      <w:lang w:eastAsia="ar-SA"/>
    </w:rPr>
  </w:style>
  <w:style w:type="character" w:customStyle="1" w:styleId="HeaderChar">
    <w:name w:val="Header Char"/>
    <w:basedOn w:val="DefaultParagraphFont"/>
    <w:link w:val="Header"/>
    <w:rsid w:val="001301F4"/>
    <w:rPr>
      <w:rFonts w:ascii="Times New Roman" w:eastAsia="Times New Roman" w:hAnsi="Times New Roman"/>
      <w:sz w:val="24"/>
      <w:szCs w:val="20"/>
      <w:lang w:eastAsia="ar-SA"/>
    </w:rPr>
  </w:style>
  <w:style w:type="table" w:customStyle="1" w:styleId="9">
    <w:name w:val="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84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j8LwYzDe5MvKJyZztqgPVs+8AQ==">AMUW2mVDK1g5fzRIi0ekpH27zq8FlIqNRzrOaDziswCYEgNiI6P0G/4Mv6Tw0aEHFB9bWxG3/L3fAHB59ZG3opkSZRAl8We3c6QwCMv1Kd0FT9iaayLzja63QEC+n7zk7YqcGAy0XKD9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Khayatov</dc:creator>
  <cp:keywords/>
  <dc:description/>
  <cp:lastModifiedBy>Dmitry</cp:lastModifiedBy>
  <cp:revision>8</cp:revision>
  <cp:lastPrinted>2023-11-21T07:56:00Z</cp:lastPrinted>
  <dcterms:created xsi:type="dcterms:W3CDTF">2024-10-04T13:15:00Z</dcterms:created>
  <dcterms:modified xsi:type="dcterms:W3CDTF">2025-02-10T08:59:00Z</dcterms:modified>
</cp:coreProperties>
</file>